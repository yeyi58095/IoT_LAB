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0CC989" w14:textId="6557A021" w:rsidR="004D307D" w:rsidRDefault="004D307D">
      <w:bookmarkStart w:id="0" w:name="_GoBack"/>
      <w:bookmarkEnd w:id="0"/>
    </w:p>
    <w:p w14:paraId="7E9756B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33B873E5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0E972DC0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4452B4E4" w14:textId="77777777" w:rsid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</w:p>
    <w:p w14:paraId="6DA6F438" w14:textId="58C2CD81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cs"/>
          <w:sz w:val="60"/>
          <w:szCs w:val="60"/>
        </w:rPr>
        <w:t>E</w:t>
      </w:r>
      <w:r w:rsidRPr="007605C6">
        <w:rPr>
          <w:rFonts w:ascii="Times New Roman" w:hAnsi="Times New Roman" w:cs="Times New Roman"/>
          <w:sz w:val="60"/>
          <w:szCs w:val="60"/>
        </w:rPr>
        <w:t xml:space="preserve">E3014 </w:t>
      </w:r>
      <w:r w:rsidRPr="007605C6">
        <w:rPr>
          <w:rFonts w:ascii="Times New Roman" w:hAnsi="Times New Roman" w:cs="Times New Roman" w:hint="eastAsia"/>
          <w:sz w:val="60"/>
          <w:szCs w:val="60"/>
        </w:rPr>
        <w:t>智慧</w:t>
      </w:r>
      <w:proofErr w:type="gramStart"/>
      <w:r w:rsidRPr="007605C6">
        <w:rPr>
          <w:rFonts w:ascii="Times New Roman" w:hAnsi="Times New Roman" w:cs="Times New Roman" w:hint="eastAsia"/>
          <w:sz w:val="60"/>
          <w:szCs w:val="60"/>
        </w:rPr>
        <w:t>物聯感</w:t>
      </w:r>
      <w:proofErr w:type="gramEnd"/>
      <w:r w:rsidRPr="007605C6">
        <w:rPr>
          <w:rFonts w:ascii="Times New Roman" w:hAnsi="Times New Roman" w:cs="Times New Roman" w:hint="eastAsia"/>
          <w:sz w:val="60"/>
          <w:szCs w:val="60"/>
        </w:rPr>
        <w:t>測與實作</w:t>
      </w:r>
    </w:p>
    <w:p w14:paraId="631D3FA8" w14:textId="38394C74" w:rsidR="007605C6" w:rsidRPr="007605C6" w:rsidRDefault="007605C6" w:rsidP="007605C6">
      <w:pPr>
        <w:jc w:val="center"/>
        <w:rPr>
          <w:rFonts w:ascii="Times New Roman" w:hAnsi="Times New Roman" w:cs="Times New Roman"/>
          <w:sz w:val="60"/>
          <w:szCs w:val="60"/>
        </w:rPr>
      </w:pPr>
      <w:r w:rsidRPr="007605C6">
        <w:rPr>
          <w:rFonts w:ascii="Times New Roman" w:hAnsi="Times New Roman" w:cs="Times New Roman" w:hint="eastAsia"/>
          <w:sz w:val="60"/>
          <w:szCs w:val="60"/>
        </w:rPr>
        <w:t>L</w:t>
      </w:r>
      <w:r w:rsidRPr="007605C6">
        <w:rPr>
          <w:rFonts w:ascii="Times New Roman" w:hAnsi="Times New Roman" w:cs="Times New Roman"/>
          <w:sz w:val="60"/>
          <w:szCs w:val="60"/>
        </w:rPr>
        <w:t xml:space="preserve">ab </w:t>
      </w:r>
      <w:r w:rsidR="00174E54">
        <w:rPr>
          <w:rFonts w:ascii="Times New Roman" w:hAnsi="Times New Roman" w:cs="Times New Roman" w:hint="eastAsia"/>
          <w:sz w:val="60"/>
          <w:szCs w:val="60"/>
        </w:rPr>
        <w:t>1</w:t>
      </w:r>
      <w:r w:rsidRPr="007605C6">
        <w:rPr>
          <w:rFonts w:ascii="Times New Roman" w:hAnsi="Times New Roman" w:cs="Times New Roman"/>
          <w:sz w:val="60"/>
          <w:szCs w:val="60"/>
        </w:rPr>
        <w:t xml:space="preserve"> </w:t>
      </w:r>
      <w:r w:rsidRPr="007605C6">
        <w:rPr>
          <w:rFonts w:ascii="Times New Roman" w:hAnsi="Times New Roman" w:cs="Times New Roman" w:hint="eastAsia"/>
          <w:sz w:val="60"/>
          <w:szCs w:val="60"/>
        </w:rPr>
        <w:t>實驗報告</w:t>
      </w:r>
    </w:p>
    <w:p w14:paraId="24A1C75A" w14:textId="2F8BDCA8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39CF532" w14:textId="577742AC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545B394" w14:textId="2E06E83E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5A086432" w14:textId="0EF8AB8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74DA34CF" w14:textId="7228DB50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24727E7B" w14:textId="576AF63F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3D75A641" w14:textId="6577DD82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4279B285" w14:textId="77777777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07728170" w14:textId="0936E28C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組別：</w:t>
      </w:r>
      <w:r w:rsidR="00174E54">
        <w:rPr>
          <w:rFonts w:ascii="Times New Roman" w:hAnsi="Times New Roman" w:cs="Times New Roman" w:hint="eastAsia"/>
          <w:sz w:val="40"/>
          <w:szCs w:val="40"/>
        </w:rPr>
        <w:t>1</w:t>
      </w:r>
    </w:p>
    <w:p w14:paraId="7A71C1EA" w14:textId="77777777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組員：</w:t>
      </w:r>
    </w:p>
    <w:p w14:paraId="50974B76" w14:textId="2CF429FB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="00174E54">
        <w:rPr>
          <w:rFonts w:ascii="Times New Roman" w:hAnsi="Times New Roman" w:cs="Times New Roman" w:hint="eastAsia"/>
          <w:sz w:val="40"/>
          <w:szCs w:val="40"/>
        </w:rPr>
        <w:t>B1121149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="00174E54">
        <w:rPr>
          <w:rFonts w:ascii="Times New Roman" w:hAnsi="Times New Roman" w:cs="Times New Roman" w:hint="eastAsia"/>
          <w:sz w:val="40"/>
          <w:szCs w:val="40"/>
        </w:rPr>
        <w:t>:</w:t>
      </w:r>
      <w:r w:rsidR="00174E54">
        <w:rPr>
          <w:rFonts w:ascii="Times New Roman" w:hAnsi="Times New Roman" w:cs="Times New Roman" w:hint="eastAsia"/>
          <w:sz w:val="40"/>
          <w:szCs w:val="40"/>
        </w:rPr>
        <w:t>張嘉宸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588CA161" w14:textId="5DB1F594" w:rsidR="007605C6" w:rsidRPr="007605C6" w:rsidRDefault="007605C6" w:rsidP="007605C6">
      <w:pPr>
        <w:jc w:val="center"/>
        <w:rPr>
          <w:rFonts w:ascii="Times New Roman" w:hAnsi="Times New Roman" w:cs="Times New Roman"/>
          <w:sz w:val="40"/>
          <w:szCs w:val="40"/>
        </w:rPr>
      </w:pPr>
      <w:r w:rsidRPr="007605C6">
        <w:rPr>
          <w:rFonts w:ascii="Times New Roman" w:hAnsi="Times New Roman" w:cs="Times New Roman" w:hint="eastAsia"/>
          <w:sz w:val="40"/>
          <w:szCs w:val="40"/>
        </w:rPr>
        <w:t>[</w:t>
      </w:r>
      <w:r w:rsidRPr="007605C6">
        <w:rPr>
          <w:rFonts w:ascii="Times New Roman" w:hAnsi="Times New Roman" w:cs="Times New Roman" w:hint="eastAsia"/>
          <w:sz w:val="40"/>
          <w:szCs w:val="40"/>
        </w:rPr>
        <w:t>學號</w:t>
      </w:r>
      <w:r w:rsidR="00174E54">
        <w:rPr>
          <w:rFonts w:ascii="Times New Roman" w:hAnsi="Times New Roman" w:cs="Times New Roman" w:hint="eastAsia"/>
          <w:sz w:val="40"/>
          <w:szCs w:val="40"/>
        </w:rPr>
        <w:t>B1121141</w:t>
      </w:r>
      <w:r w:rsidRPr="007605C6">
        <w:rPr>
          <w:rFonts w:ascii="Times New Roman" w:hAnsi="Times New Roman" w:cs="Times New Roman" w:hint="eastAsia"/>
          <w:sz w:val="40"/>
          <w:szCs w:val="40"/>
        </w:rPr>
        <w:t>] [</w:t>
      </w:r>
      <w:r w:rsidRPr="007605C6">
        <w:rPr>
          <w:rFonts w:ascii="Times New Roman" w:hAnsi="Times New Roman" w:cs="Times New Roman" w:hint="eastAsia"/>
          <w:sz w:val="40"/>
          <w:szCs w:val="40"/>
        </w:rPr>
        <w:t>姓名</w:t>
      </w:r>
      <w:r w:rsidR="00174E54">
        <w:rPr>
          <w:rFonts w:ascii="Times New Roman" w:hAnsi="Times New Roman" w:cs="Times New Roman" w:hint="eastAsia"/>
          <w:sz w:val="40"/>
          <w:szCs w:val="40"/>
        </w:rPr>
        <w:t>:</w:t>
      </w:r>
      <w:r w:rsidR="00174E54">
        <w:rPr>
          <w:rFonts w:ascii="Times New Roman" w:hAnsi="Times New Roman" w:cs="Times New Roman" w:hint="eastAsia"/>
          <w:sz w:val="40"/>
          <w:szCs w:val="40"/>
        </w:rPr>
        <w:t>葉彥辰</w:t>
      </w:r>
      <w:r w:rsidRPr="007605C6">
        <w:rPr>
          <w:rFonts w:ascii="Times New Roman" w:hAnsi="Times New Roman" w:cs="Times New Roman"/>
          <w:sz w:val="40"/>
          <w:szCs w:val="40"/>
        </w:rPr>
        <w:t>]</w:t>
      </w:r>
    </w:p>
    <w:p w14:paraId="0A5AFF2E" w14:textId="24815B57" w:rsidR="007605C6" w:rsidRP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1199E902" w14:textId="2DA32034" w:rsidR="007605C6" w:rsidRDefault="007605C6" w:rsidP="007605C6">
      <w:pPr>
        <w:jc w:val="center"/>
        <w:rPr>
          <w:rFonts w:ascii="Times New Roman" w:hAnsi="Times New Roman" w:cs="Times New Roman"/>
        </w:rPr>
      </w:pPr>
    </w:p>
    <w:p w14:paraId="66173212" w14:textId="22E8CBCF" w:rsidR="006E485C" w:rsidRDefault="006E485C" w:rsidP="007605C6">
      <w:pPr>
        <w:jc w:val="center"/>
        <w:rPr>
          <w:rFonts w:ascii="Times New Roman" w:hAnsi="Times New Roman" w:cs="Times New Roman"/>
        </w:rPr>
      </w:pPr>
    </w:p>
    <w:p w14:paraId="60692D7C" w14:textId="3E02D66C" w:rsidR="006E485C" w:rsidRDefault="006E485C" w:rsidP="006E485C">
      <w:pPr>
        <w:rPr>
          <w:rFonts w:ascii="Times New Roman" w:hAnsi="Times New Roman" w:cs="Times New Roman"/>
        </w:rPr>
      </w:pPr>
    </w:p>
    <w:p w14:paraId="24BA65BB" w14:textId="2AD8C374" w:rsidR="007605C6" w:rsidRDefault="007605C6" w:rsidP="006E485C">
      <w:pPr>
        <w:jc w:val="center"/>
        <w:rPr>
          <w:rFonts w:ascii="Times New Roman" w:hAnsi="Times New Roman" w:cs="Times New Roman"/>
          <w:sz w:val="40"/>
          <w:szCs w:val="40"/>
        </w:rPr>
      </w:pPr>
      <w:r w:rsidRPr="006E485C">
        <w:rPr>
          <w:rFonts w:ascii="Times New Roman" w:hAnsi="Times New Roman" w:cs="Times New Roman"/>
          <w:sz w:val="40"/>
          <w:szCs w:val="40"/>
        </w:rPr>
        <w:t>202</w:t>
      </w:r>
      <w:r w:rsidR="00A13B58">
        <w:rPr>
          <w:rFonts w:ascii="Times New Roman" w:hAnsi="Times New Roman" w:cs="Times New Roman"/>
          <w:sz w:val="40"/>
          <w:szCs w:val="40"/>
        </w:rPr>
        <w:t>5</w:t>
      </w:r>
      <w:r w:rsidRPr="006E485C">
        <w:rPr>
          <w:rFonts w:ascii="Times New Roman" w:hAnsi="Times New Roman" w:cs="Times New Roman" w:hint="eastAsia"/>
          <w:sz w:val="40"/>
          <w:szCs w:val="40"/>
        </w:rPr>
        <w:t>/</w:t>
      </w:r>
      <w:r w:rsidRPr="006E485C">
        <w:rPr>
          <w:rFonts w:ascii="Times New Roman" w:hAnsi="Times New Roman" w:cs="Times New Roman"/>
          <w:sz w:val="40"/>
          <w:szCs w:val="40"/>
        </w:rPr>
        <w:t>3/</w:t>
      </w:r>
      <w:r w:rsidR="00A13B58">
        <w:rPr>
          <w:rFonts w:ascii="Times New Roman" w:hAnsi="Times New Roman" w:cs="Times New Roman"/>
          <w:sz w:val="40"/>
          <w:szCs w:val="40"/>
        </w:rPr>
        <w:t>4</w:t>
      </w:r>
    </w:p>
    <w:p w14:paraId="381CED4D" w14:textId="6E223643" w:rsidR="006E485C" w:rsidRDefault="006E485C">
      <w:pPr>
        <w:widowControl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3188A9F8" w14:textId="11DF9AFC" w:rsidR="006E485C" w:rsidRDefault="006E485C" w:rsidP="006E485C">
      <w:pPr>
        <w:pStyle w:val="a5"/>
        <w:widowControl/>
        <w:numPr>
          <w:ilvl w:val="0"/>
          <w:numId w:val="1"/>
        </w:numPr>
        <w:spacing w:line="240" w:lineRule="atLeast"/>
        <w:ind w:leftChars="0"/>
        <w:rPr>
          <w:rFonts w:ascii="Times New Roman" w:hAnsi="Times New Roman" w:cs="Times New Roman"/>
          <w:sz w:val="28"/>
          <w:szCs w:val="28"/>
        </w:rPr>
      </w:pPr>
      <w:r w:rsidRPr="006E485C">
        <w:rPr>
          <w:rFonts w:ascii="Times New Roman" w:hAnsi="Times New Roman" w:cs="Times New Roman" w:hint="eastAsia"/>
          <w:sz w:val="28"/>
          <w:szCs w:val="28"/>
        </w:rPr>
        <w:lastRenderedPageBreak/>
        <w:t>簡介</w:t>
      </w:r>
    </w:p>
    <w:p w14:paraId="4A496C8C" w14:textId="3547EB28" w:rsidR="006E485C" w:rsidRPr="006E485C" w:rsidRDefault="00AC4933" w:rsidP="006E485C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說明實作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項目內容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 w:rsidR="006E485C" w:rsidRPr="006E485C">
        <w:rPr>
          <w:rFonts w:ascii="Times New Roman" w:hAnsi="Times New Roman" w:cs="Times New Roman" w:hint="eastAsia"/>
          <w:b/>
          <w:color w:val="7030A0"/>
          <w:sz w:val="28"/>
          <w:szCs w:val="28"/>
        </w:rPr>
        <w:t>學習目的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="006E485C"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="006E485C"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59E32BA4" w14:textId="01BD7D38" w:rsidR="006E485C" w:rsidRDefault="006E485C">
      <w:pPr>
        <w:widowControl/>
        <w:rPr>
          <w:rFonts w:ascii="Times New Roman" w:hAnsi="Times New Roman" w:cs="Times New Roman"/>
          <w:sz w:val="28"/>
          <w:szCs w:val="28"/>
        </w:rPr>
      </w:pPr>
    </w:p>
    <w:p w14:paraId="2247FCF5" w14:textId="06F02C99" w:rsidR="00482468" w:rsidRDefault="009B577D" w:rsidP="00174E54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這次實驗內容為</w:t>
      </w:r>
      <w:r>
        <w:rPr>
          <w:rFonts w:ascii="Times New Roman" w:hAnsi="Times New Roman" w:cs="Times New Roman" w:hint="eastAsia"/>
          <w:sz w:val="28"/>
          <w:szCs w:val="28"/>
        </w:rPr>
        <w:t>Tri-BLE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Tri-ECG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Tri-PPG</w:t>
      </w:r>
      <w:r>
        <w:rPr>
          <w:rFonts w:ascii="Times New Roman" w:hAnsi="Times New Roman" w:cs="Times New Roman" w:hint="eastAsia"/>
          <w:sz w:val="28"/>
          <w:szCs w:val="28"/>
        </w:rPr>
        <w:t>操作。學習目的為</w:t>
      </w:r>
      <w:proofErr w:type="gramStart"/>
      <w:r>
        <w:rPr>
          <w:rFonts w:ascii="Times New Roman" w:hAnsi="Times New Roman" w:cs="Times New Roman" w:hint="eastAsia"/>
          <w:sz w:val="28"/>
          <w:szCs w:val="28"/>
        </w:rPr>
        <w:t>了解母板和</w:t>
      </w:r>
      <w:proofErr w:type="gramEnd"/>
      <w:r>
        <w:rPr>
          <w:rFonts w:ascii="Times New Roman" w:hAnsi="Times New Roman" w:cs="Times New Roman" w:hint="eastAsia"/>
          <w:sz w:val="28"/>
          <w:szCs w:val="28"/>
        </w:rPr>
        <w:t>子板的使用方法，包括電池充電方法、</w:t>
      </w:r>
      <w:r>
        <w:rPr>
          <w:rFonts w:ascii="Times New Roman" w:hAnsi="Times New Roman" w:cs="Times New Roman" w:hint="eastAsia"/>
          <w:sz w:val="28"/>
          <w:szCs w:val="28"/>
        </w:rPr>
        <w:t>jumper</w:t>
      </w:r>
      <w:r>
        <w:rPr>
          <w:rFonts w:ascii="Times New Roman" w:hAnsi="Times New Roman" w:cs="Times New Roman" w:hint="eastAsia"/>
          <w:sz w:val="28"/>
          <w:szCs w:val="28"/>
        </w:rPr>
        <w:t>使用方法、及韌體燒錄和手機監控軟體操作。</w:t>
      </w:r>
      <w:r w:rsidR="00482468">
        <w:rPr>
          <w:rFonts w:ascii="Times New Roman" w:hAnsi="Times New Roman" w:cs="Times New Roman" w:hint="eastAsia"/>
          <w:sz w:val="28"/>
          <w:szCs w:val="28"/>
        </w:rPr>
        <w:t>最後透過得到的文字</w:t>
      </w:r>
      <w:proofErr w:type="gramStart"/>
      <w:r w:rsidR="00482468">
        <w:rPr>
          <w:rFonts w:ascii="Times New Roman" w:hAnsi="Times New Roman" w:cs="Times New Roman" w:hint="eastAsia"/>
          <w:sz w:val="28"/>
          <w:szCs w:val="28"/>
        </w:rPr>
        <w:t>檔</w:t>
      </w:r>
      <w:proofErr w:type="gramEnd"/>
      <w:r w:rsidR="00482468">
        <w:rPr>
          <w:rFonts w:ascii="Times New Roman" w:hAnsi="Times New Roman" w:cs="Times New Roman" w:hint="eastAsia"/>
          <w:sz w:val="28"/>
          <w:szCs w:val="28"/>
        </w:rPr>
        <w:t>數據，透過</w:t>
      </w:r>
      <w:r w:rsidR="00482468">
        <w:rPr>
          <w:rFonts w:ascii="Times New Roman" w:hAnsi="Times New Roman" w:cs="Times New Roman" w:hint="eastAsia"/>
          <w:sz w:val="28"/>
          <w:szCs w:val="28"/>
        </w:rPr>
        <w:t>excel</w:t>
      </w:r>
      <w:r w:rsidR="00482468">
        <w:rPr>
          <w:rFonts w:ascii="Times New Roman" w:hAnsi="Times New Roman" w:cs="Times New Roman" w:hint="eastAsia"/>
          <w:sz w:val="28"/>
          <w:szCs w:val="28"/>
        </w:rPr>
        <w:t>等作圖軟件繪製出心電圖並推算</w:t>
      </w:r>
      <w:proofErr w:type="gramStart"/>
      <w:r w:rsidR="00482468">
        <w:rPr>
          <w:rFonts w:ascii="Times New Roman" w:hAnsi="Times New Roman" w:cs="Times New Roman" w:hint="eastAsia"/>
          <w:sz w:val="28"/>
          <w:szCs w:val="28"/>
        </w:rPr>
        <w:t>出心率</w:t>
      </w:r>
      <w:proofErr w:type="gramEnd"/>
      <w:r w:rsidR="00482468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64881EB" w14:textId="77777777" w:rsidR="00BD57A9" w:rsidRDefault="00BD57A9" w:rsidP="00174E54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</w:p>
    <w:p w14:paraId="1B82B6FE" w14:textId="77777777" w:rsidR="000C7AA9" w:rsidRPr="00482468" w:rsidRDefault="000C7AA9" w:rsidP="00174E54">
      <w:pPr>
        <w:widowControl/>
        <w:jc w:val="both"/>
        <w:rPr>
          <w:rFonts w:ascii="Times New Roman" w:hAnsi="Times New Roman" w:cs="Times New Roman"/>
          <w:sz w:val="28"/>
          <w:szCs w:val="28"/>
        </w:rPr>
      </w:pPr>
    </w:p>
    <w:p w14:paraId="6F66833E" w14:textId="5D798DDB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步驟</w:t>
      </w:r>
    </w:p>
    <w:p w14:paraId="23153F17" w14:textId="6E7BB674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proofErr w:type="spellStart"/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平台或是慣性運動感測平台之實作，請配合以流程圖與照片或是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螢幕截圖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，分別詳細說明硬體與軟體之操作步驟。</w:t>
      </w:r>
    </w:p>
    <w:p w14:paraId="1B13713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53EADBD7" w14:textId="77777777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依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D</w:t>
      </w:r>
      <w:r>
        <w:rPr>
          <w:rFonts w:ascii="Times New Roman" w:hAnsi="Times New Roman" w:cs="Times New Roman"/>
          <w:color w:val="0000FF"/>
          <w:sz w:val="28"/>
          <w:szCs w:val="28"/>
        </w:rPr>
        <w:t>esigner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與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B</w:t>
      </w:r>
      <w:r>
        <w:rPr>
          <w:rFonts w:ascii="Times New Roman" w:hAnsi="Times New Roman" w:cs="Times New Roman"/>
          <w:color w:val="0000FF"/>
          <w:sz w:val="28"/>
          <w:szCs w:val="28"/>
        </w:rPr>
        <w:t>lock view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詳細說明各元件與程式區塊之設計，佐以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螢幕截圖來</w:t>
      </w:r>
      <w:proofErr w:type="gramEnd"/>
      <w:r>
        <w:rPr>
          <w:rFonts w:ascii="Times New Roman" w:hAnsi="Times New Roman" w:cs="Times New Roman" w:hint="eastAsia"/>
          <w:color w:val="0000FF"/>
          <w:sz w:val="28"/>
          <w:szCs w:val="28"/>
        </w:rPr>
        <w:t>說明。</w:t>
      </w:r>
    </w:p>
    <w:p w14:paraId="566A9E40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19FCA1A2" w14:textId="74009BEC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7C583EDD" w14:textId="699D8291" w:rsidR="00725D23" w:rsidRPr="00725D23" w:rsidRDefault="00BD57A9" w:rsidP="00725D23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8EC0973" wp14:editId="25FD9E96">
            <wp:extent cx="4684395" cy="8863330"/>
            <wp:effectExtent l="0" t="0" r="1905" b="0"/>
            <wp:docPr id="1032114306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114306" name="圖片 10321143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439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61DB3" w14:textId="65F25187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結果</w:t>
      </w:r>
    </w:p>
    <w:p w14:paraId="0F071E70" w14:textId="0CA65FE1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proofErr w:type="spellStart"/>
      <w:r>
        <w:rPr>
          <w:rFonts w:ascii="Times New Roman" w:hAnsi="Times New Roman" w:cs="Times New Roman" w:hint="eastAsia"/>
          <w:color w:val="0000FF"/>
          <w:sz w:val="28"/>
          <w:szCs w:val="28"/>
        </w:rPr>
        <w:t>T</w:t>
      </w:r>
      <w:r>
        <w:rPr>
          <w:rFonts w:ascii="Times New Roman" w:hAnsi="Times New Roman" w:cs="Times New Roman"/>
          <w:color w:val="0000FF"/>
          <w:sz w:val="28"/>
          <w:szCs w:val="28"/>
        </w:rPr>
        <w:t>riAnswer</w:t>
      </w:r>
      <w:proofErr w:type="spellEnd"/>
      <w:r>
        <w:rPr>
          <w:rFonts w:ascii="Times New Roman" w:hAnsi="Times New Roman" w:cs="Times New Roman"/>
          <w:color w:val="0000FF"/>
          <w:sz w:val="28"/>
          <w:szCs w:val="28"/>
        </w:rPr>
        <w:t>平台或是慣性運動感測平台之實作，請配合量測波形</w:t>
      </w:r>
      <w:proofErr w:type="gramStart"/>
      <w:r>
        <w:rPr>
          <w:rFonts w:ascii="Times New Roman" w:hAnsi="Times New Roman" w:cs="Times New Roman"/>
          <w:color w:val="0000FF"/>
          <w:sz w:val="28"/>
          <w:szCs w:val="28"/>
        </w:rPr>
        <w:t>之截圖說明</w:t>
      </w:r>
      <w:proofErr w:type="gramEnd"/>
      <w:r>
        <w:rPr>
          <w:rFonts w:ascii="Times New Roman" w:hAnsi="Times New Roman" w:cs="Times New Roman"/>
          <w:color w:val="0000FF"/>
          <w:sz w:val="28"/>
          <w:szCs w:val="28"/>
        </w:rPr>
        <w:t>，並提供所紀錄之量測資料進行所需之結果分析</w:t>
      </w:r>
      <w:r>
        <w:rPr>
          <w:rFonts w:ascii="Times New Roman" w:hAnsi="Times New Roman" w:cs="Times New Roman"/>
          <w:color w:val="0000FF"/>
          <w:sz w:val="28"/>
          <w:szCs w:val="28"/>
        </w:rPr>
        <w:t>(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請提供資料以及分析作圖之</w:t>
      </w:r>
      <w:r w:rsidRPr="00053148">
        <w:rPr>
          <w:rFonts w:ascii="Times New Roman" w:hAnsi="Times New Roman" w:cs="Times New Roman" w:hint="eastAsia"/>
          <w:color w:val="FF0000"/>
          <w:sz w:val="28"/>
          <w:szCs w:val="28"/>
        </w:rPr>
        <w:t>e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xcel</w:t>
      </w:r>
      <w:r w:rsidRPr="00053148">
        <w:rPr>
          <w:rFonts w:ascii="Times New Roman" w:hAnsi="Times New Roman" w:cs="Times New Roman"/>
          <w:color w:val="FF0000"/>
          <w:sz w:val="28"/>
          <w:szCs w:val="28"/>
        </w:rPr>
        <w:t>檔</w:t>
      </w:r>
      <w:r>
        <w:rPr>
          <w:rFonts w:ascii="Times New Roman" w:hAnsi="Times New Roman" w:cs="Times New Roman"/>
          <w:color w:val="0000FF"/>
          <w:sz w:val="28"/>
          <w:szCs w:val="28"/>
        </w:rPr>
        <w:t>)</w:t>
      </w:r>
      <w:r>
        <w:rPr>
          <w:rFonts w:ascii="Times New Roman" w:hAnsi="Times New Roman" w:cs="Times New Roman"/>
          <w:color w:val="0000FF"/>
          <w:sz w:val="28"/>
          <w:szCs w:val="28"/>
        </w:rPr>
        <w:t>。</w:t>
      </w:r>
    </w:p>
    <w:p w14:paraId="4893ECE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65B8E479" w14:textId="745E2F75" w:rsidR="00AC4933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>
        <w:rPr>
          <w:rFonts w:ascii="Times New Roman" w:hAnsi="Times New Roman" w:cs="Times New Roman" w:hint="eastAsia"/>
          <w:color w:val="0000FF"/>
          <w:sz w:val="28"/>
          <w:szCs w:val="28"/>
        </w:rPr>
        <w:t>若為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 Inventor 2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之實作，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附上在開發環境中，使用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I Companion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掃描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Q</w:t>
      </w:r>
      <w:r>
        <w:rPr>
          <w:rFonts w:ascii="Times New Roman" w:hAnsi="Times New Roman" w:cs="Times New Roman"/>
          <w:color w:val="0000FF"/>
          <w:sz w:val="28"/>
          <w:szCs w:val="28"/>
        </w:rPr>
        <w:t>R code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之下載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p</w:t>
      </w:r>
      <w:r>
        <w:rPr>
          <w:rFonts w:ascii="Times New Roman" w:hAnsi="Times New Roman" w:cs="Times New Roman"/>
          <w:color w:val="0000FF"/>
          <w:sz w:val="28"/>
          <w:szCs w:val="28"/>
        </w:rPr>
        <w:t>rogress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e</w:t>
      </w:r>
      <w:r>
        <w:rPr>
          <w:rFonts w:ascii="Times New Roman" w:hAnsi="Times New Roman" w:cs="Times New Roman"/>
          <w:color w:val="0000FF"/>
          <w:sz w:val="28"/>
          <w:szCs w:val="28"/>
        </w:rPr>
        <w:t>s bar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之截圖</w:t>
      </w:r>
      <w:proofErr w:type="gramEnd"/>
      <w:r>
        <w:rPr>
          <w:rFonts w:ascii="Times New Roman" w:hAnsi="Times New Roman" w:cs="Times New Roman" w:hint="eastAsia"/>
          <w:color w:val="0000FF"/>
          <w:sz w:val="28"/>
          <w:szCs w:val="28"/>
        </w:rPr>
        <w:t>，以及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ndroid</w:t>
      </w:r>
      <w:r w:rsidR="008E245B">
        <w:rPr>
          <w:rFonts w:ascii="Times New Roman" w:hAnsi="Times New Roman" w:cs="Times New Roman" w:hint="eastAsia"/>
          <w:color w:val="0000FF"/>
          <w:sz w:val="28"/>
          <w:szCs w:val="28"/>
        </w:rPr>
        <w:t>/</w:t>
      </w:r>
      <w:r w:rsidR="008E245B">
        <w:rPr>
          <w:rFonts w:ascii="Times New Roman" w:hAnsi="Times New Roman" w:cs="Times New Roman"/>
          <w:color w:val="0000FF"/>
          <w:sz w:val="28"/>
          <w:szCs w:val="28"/>
        </w:rPr>
        <w:t>iOS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行動裝置中，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a</w:t>
      </w:r>
      <w:r>
        <w:rPr>
          <w:rFonts w:ascii="Times New Roman" w:hAnsi="Times New Roman" w:cs="Times New Roman"/>
          <w:color w:val="0000FF"/>
          <w:sz w:val="28"/>
          <w:szCs w:val="28"/>
        </w:rPr>
        <w:t>pp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之</w:t>
      </w:r>
      <w:proofErr w:type="gramStart"/>
      <w:r>
        <w:rPr>
          <w:rFonts w:ascii="Times New Roman" w:hAnsi="Times New Roman" w:cs="Times New Roman" w:hint="eastAsia"/>
          <w:color w:val="0000FF"/>
          <w:sz w:val="28"/>
          <w:szCs w:val="28"/>
        </w:rPr>
        <w:t>操作截圖</w:t>
      </w:r>
      <w:proofErr w:type="gramEnd"/>
      <w:r w:rsidR="006F3ED5">
        <w:rPr>
          <w:rFonts w:ascii="Times New Roman" w:hAnsi="Times New Roman" w:cs="Times New Roman" w:hint="eastAsia"/>
          <w:color w:val="0000FF"/>
          <w:sz w:val="28"/>
          <w:szCs w:val="28"/>
        </w:rPr>
        <w:t>，並說明操作步驟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。</w:t>
      </w:r>
    </w:p>
    <w:p w14:paraId="0A2D6B46" w14:textId="77777777" w:rsidR="00AC4933" w:rsidRDefault="00AC493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42A64554" w14:textId="3D27A727" w:rsidR="00725D23" w:rsidRPr="006E485C" w:rsidRDefault="00725D23" w:rsidP="00725D23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4BBFE2DC" w14:textId="0F4574C0" w:rsidR="00725D23" w:rsidRDefault="009646E1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D793C3" wp14:editId="38CF9D9D">
                <wp:simplePos x="0" y="0"/>
                <wp:positionH relativeFrom="column">
                  <wp:posOffset>3219718</wp:posOffset>
                </wp:positionH>
                <wp:positionV relativeFrom="paragraph">
                  <wp:posOffset>260797</wp:posOffset>
                </wp:positionV>
                <wp:extent cx="910590" cy="318135"/>
                <wp:effectExtent l="0" t="0" r="0" b="5715"/>
                <wp:wrapNone/>
                <wp:docPr id="69274388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59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881CD1" w14:textId="7E76AD7E" w:rsidR="009646E1" w:rsidRPr="005F11E1" w:rsidRDefault="009646E1" w:rsidP="009646E1">
                            <w:pPr>
                              <w:widowControl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14.699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95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48D793C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53.5pt;margin-top:20.55pt;width:71.7pt;height:25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" filled="f" stroked="f">
                <v:fill o:detectmouseclick="t"/>
                <v:textbox>
                  <w:txbxContent>
                    <w:p w14:paraId="24881CD1" w14:textId="7E76AD7E" w:rsidR="009646E1" w:rsidRPr="005F11E1" w:rsidRDefault="009646E1" w:rsidP="009646E1">
                      <w:pPr>
                        <w:widowControl/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14.699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95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0B41F37" wp14:editId="0FDE7378">
                <wp:simplePos x="0" y="0"/>
                <wp:positionH relativeFrom="column">
                  <wp:posOffset>4108360</wp:posOffset>
                </wp:positionH>
                <wp:positionV relativeFrom="paragraph">
                  <wp:posOffset>264017</wp:posOffset>
                </wp:positionV>
                <wp:extent cx="788831" cy="318135"/>
                <wp:effectExtent l="0" t="0" r="0" b="5715"/>
                <wp:wrapNone/>
                <wp:docPr id="1792128344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831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6E0A75" w14:textId="2CE92327" w:rsidR="009646E1" w:rsidRPr="005F11E1" w:rsidRDefault="009646E1" w:rsidP="009646E1">
                            <w:pPr>
                              <w:widowControl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15.552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0B41F37" id="_x0000_s1027" type="#_x0000_t202" style="position:absolute;margin-left:323.5pt;margin-top:20.8pt;width:62.1pt;height:25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" filled="f" stroked="f">
                <v:fill o:detectmouseclick="t"/>
                <v:textbox>
                  <w:txbxContent>
                    <w:p w14:paraId="766E0A75" w14:textId="2CE92327" w:rsidR="009646E1" w:rsidRPr="005F11E1" w:rsidRDefault="009646E1" w:rsidP="009646E1">
                      <w:pPr>
                        <w:widowControl/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15.552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95)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CCD1F8" wp14:editId="6400777E">
                <wp:simplePos x="0" y="0"/>
                <wp:positionH relativeFrom="column">
                  <wp:posOffset>4117671</wp:posOffset>
                </wp:positionH>
                <wp:positionV relativeFrom="paragraph">
                  <wp:posOffset>495837</wp:posOffset>
                </wp:positionV>
                <wp:extent cx="177433" cy="244519"/>
                <wp:effectExtent l="38100" t="0" r="32385" b="60325"/>
                <wp:wrapNone/>
                <wp:docPr id="354874247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433" cy="2445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B0002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7" o:spid="_x0000_s1026" type="#_x0000_t32" style="position:absolute;margin-left:324.25pt;margin-top:39.05pt;width:13.95pt;height:19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29F8D" wp14:editId="00F4FFC2">
                <wp:simplePos x="0" y="0"/>
                <wp:positionH relativeFrom="column">
                  <wp:posOffset>3856990</wp:posOffset>
                </wp:positionH>
                <wp:positionV relativeFrom="paragraph">
                  <wp:posOffset>495345</wp:posOffset>
                </wp:positionV>
                <wp:extent cx="51435" cy="241300"/>
                <wp:effectExtent l="19050" t="0" r="62865" b="63500"/>
                <wp:wrapNone/>
                <wp:docPr id="674507314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8B10AD6" id="直線單箭頭接點 7" o:spid="_x0000_s1026" type="#_x0000_t32" style="position:absolute;margin-left:303.7pt;margin-top:39pt;width:4.0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5F11E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A45C77" wp14:editId="520466EE">
                <wp:simplePos x="0" y="0"/>
                <wp:positionH relativeFrom="column">
                  <wp:posOffset>1572600</wp:posOffset>
                </wp:positionH>
                <wp:positionV relativeFrom="paragraph">
                  <wp:posOffset>244940</wp:posOffset>
                </wp:positionV>
                <wp:extent cx="681990" cy="318135"/>
                <wp:effectExtent l="0" t="0" r="0" b="5715"/>
                <wp:wrapNone/>
                <wp:docPr id="2082898560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C14895" w14:textId="51AA7783" w:rsidR="005F11E1" w:rsidRPr="005F11E1" w:rsidRDefault="005F11E1" w:rsidP="005F11E1">
                            <w:pPr>
                              <w:widowControl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(5.</w:t>
                            </w:r>
                            <w:r w:rsidR="009646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837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9646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95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0A45C77" id="_x0000_s1028" type="#_x0000_t202" style="position:absolute;margin-left:123.85pt;margin-top:19.3pt;width:53.7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" filled="f" stroked="f">
                <v:fill o:detectmouseclick="t"/>
                <v:textbox>
                  <w:txbxContent>
                    <w:p w14:paraId="3BC14895" w14:textId="51AA7783" w:rsidR="005F11E1" w:rsidRPr="005F11E1" w:rsidRDefault="005F11E1" w:rsidP="005F11E1">
                      <w:pPr>
                        <w:widowControl/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(5.</w:t>
                      </w:r>
                      <w:r w:rsidR="009646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837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9646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95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11E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2BFB3" wp14:editId="0DED8DCF">
                <wp:simplePos x="0" y="0"/>
                <wp:positionH relativeFrom="column">
                  <wp:posOffset>1685925</wp:posOffset>
                </wp:positionH>
                <wp:positionV relativeFrom="paragraph">
                  <wp:posOffset>484326</wp:posOffset>
                </wp:positionV>
                <wp:extent cx="80645" cy="288925"/>
                <wp:effectExtent l="57150" t="0" r="33655" b="53975"/>
                <wp:wrapNone/>
                <wp:docPr id="1239221578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8BEE504" id="直線單箭頭接點 7" o:spid="_x0000_s1026" type="#_x0000_t32" style="position:absolute;margin-left:132.75pt;margin-top:38.15pt;width:6.35pt;height:22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+TxAEAANgDAAAOAAAAZHJzL2Uyb0RvYy54bWysU9uO0zAQfUfiHyy/06QVuy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5F11E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5F967" wp14:editId="6D65F8DE">
                <wp:simplePos x="0" y="0"/>
                <wp:positionH relativeFrom="column">
                  <wp:posOffset>977623</wp:posOffset>
                </wp:positionH>
                <wp:positionV relativeFrom="paragraph">
                  <wp:posOffset>352157</wp:posOffset>
                </wp:positionV>
                <wp:extent cx="681990" cy="318135"/>
                <wp:effectExtent l="0" t="0" r="0" b="5715"/>
                <wp:wrapNone/>
                <wp:docPr id="84091513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158F75" w14:textId="79DCF7BC" w:rsidR="005F11E1" w:rsidRPr="005F11E1" w:rsidRDefault="005F11E1" w:rsidP="005F11E1">
                            <w:pPr>
                              <w:widowControl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(5.006,88)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2B35F967" id="_x0000_s1029" type="#_x0000_t202" style="position:absolute;margin-left:77pt;margin-top:27.75pt;width:53.7pt;height:25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" filled="f" stroked="f">
                <v:fill o:detectmouseclick="t"/>
                <v:textbox>
                  <w:txbxContent>
                    <w:p w14:paraId="41158F75" w14:textId="79DCF7BC" w:rsidR="005F11E1" w:rsidRPr="005F11E1" w:rsidRDefault="005F11E1" w:rsidP="005F11E1">
                      <w:pPr>
                        <w:widowControl/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(5.006,88)</w:t>
                      </w:r>
                    </w:p>
                  </w:txbxContent>
                </v:textbox>
              </v:shape>
            </w:pict>
          </mc:Fallback>
        </mc:AlternateContent>
      </w:r>
      <w:r w:rsidR="005F11E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9727FC" wp14:editId="7C093F1A">
                <wp:simplePos x="0" y="0"/>
                <wp:positionH relativeFrom="column">
                  <wp:posOffset>1396731</wp:posOffset>
                </wp:positionH>
                <wp:positionV relativeFrom="paragraph">
                  <wp:posOffset>627014</wp:posOffset>
                </wp:positionV>
                <wp:extent cx="51516" cy="241479"/>
                <wp:effectExtent l="19050" t="0" r="62865" b="63500"/>
                <wp:wrapNone/>
                <wp:docPr id="888169829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16" cy="24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9175763" id="直線單箭頭接點 7" o:spid="_x0000_s1026" type="#_x0000_t32" style="position:absolute;margin-left:110pt;margin-top:49.35pt;width:4.05pt;height:1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D57A9" w:rsidRPr="00D04632">
        <w:rPr>
          <w:noProof/>
        </w:rPr>
        <w:drawing>
          <wp:inline distT="0" distB="0" distL="0" distR="0" wp14:anchorId="1203830B" wp14:editId="09C6BC5D">
            <wp:extent cx="5274310" cy="2844800"/>
            <wp:effectExtent l="0" t="0" r="2540" b="0"/>
            <wp:docPr id="100990367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BB71" w14:textId="64478B61" w:rsidR="00BD57A9" w:rsidRDefault="004E796F">
      <w:pPr>
        <w:widowControl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B830E5" wp14:editId="6B102490">
                <wp:simplePos x="0" y="0"/>
                <wp:positionH relativeFrom="column">
                  <wp:posOffset>3934496</wp:posOffset>
                </wp:positionH>
                <wp:positionV relativeFrom="paragraph">
                  <wp:posOffset>302654</wp:posOffset>
                </wp:positionV>
                <wp:extent cx="746974" cy="318135"/>
                <wp:effectExtent l="0" t="0" r="0" b="5715"/>
                <wp:wrapNone/>
                <wp:docPr id="87360201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974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E4F1346" w14:textId="48993758" w:rsidR="004E796F" w:rsidRPr="005F11E1" w:rsidRDefault="004E796F" w:rsidP="004E796F">
                            <w:pPr>
                              <w:widowControl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15.024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90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2B830E5" id="_x0000_s1030" type="#_x0000_t202" style="position:absolute;margin-left:309.8pt;margin-top:23.85pt;width:58.8pt;height:2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" filled="f" stroked="f">
                <v:fill o:detectmouseclick="t"/>
                <v:textbox>
                  <w:txbxContent>
                    <w:p w14:paraId="1E4F1346" w14:textId="48993758" w:rsidR="004E796F" w:rsidRPr="005F11E1" w:rsidRDefault="004E796F" w:rsidP="004E796F">
                      <w:pPr>
                        <w:widowControl/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15.024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0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B42F0C" wp14:editId="5B673B69">
                <wp:simplePos x="0" y="0"/>
                <wp:positionH relativeFrom="column">
                  <wp:posOffset>3274454</wp:posOffset>
                </wp:positionH>
                <wp:positionV relativeFrom="paragraph">
                  <wp:posOffset>389586</wp:posOffset>
                </wp:positionV>
                <wp:extent cx="717406" cy="318135"/>
                <wp:effectExtent l="0" t="0" r="0" b="5715"/>
                <wp:wrapNone/>
                <wp:docPr id="9721704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406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02DBCB9" w14:textId="6E4B02F7" w:rsidR="004E796F" w:rsidRPr="005F11E1" w:rsidRDefault="004E796F" w:rsidP="004E796F">
                            <w:pPr>
                              <w:widowControl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14.222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91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32B42F0C" id="_x0000_s1031" type="#_x0000_t202" style="position:absolute;margin-left:257.85pt;margin-top:30.7pt;width:56.5pt;height:25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" filled="f" stroked="f">
                <v:fill o:detectmouseclick="t"/>
                <v:textbox>
                  <w:txbxContent>
                    <w:p w14:paraId="702DBCB9" w14:textId="6E4B02F7" w:rsidR="004E796F" w:rsidRPr="005F11E1" w:rsidRDefault="004E796F" w:rsidP="004E796F">
                      <w:pPr>
                        <w:widowControl/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14.222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2883E6" wp14:editId="61A3C794">
                <wp:simplePos x="0" y="0"/>
                <wp:positionH relativeFrom="column">
                  <wp:posOffset>3724275</wp:posOffset>
                </wp:positionH>
                <wp:positionV relativeFrom="paragraph">
                  <wp:posOffset>615315</wp:posOffset>
                </wp:positionV>
                <wp:extent cx="51435" cy="241300"/>
                <wp:effectExtent l="19050" t="0" r="62865" b="63500"/>
                <wp:wrapNone/>
                <wp:docPr id="276572916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A5E8CCD" id="直線單箭頭接點 7" o:spid="_x0000_s1026" type="#_x0000_t32" style="position:absolute;margin-left:293.25pt;margin-top:48.45pt;width:4.05pt;height:1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D68D10" wp14:editId="4D33D5CA">
                <wp:simplePos x="0" y="0"/>
                <wp:positionH relativeFrom="column">
                  <wp:posOffset>4030345</wp:posOffset>
                </wp:positionH>
                <wp:positionV relativeFrom="paragraph">
                  <wp:posOffset>566921</wp:posOffset>
                </wp:positionV>
                <wp:extent cx="80645" cy="288925"/>
                <wp:effectExtent l="57150" t="0" r="33655" b="53975"/>
                <wp:wrapNone/>
                <wp:docPr id="655431243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23F02F2" id="直線單箭頭接點 7" o:spid="_x0000_s1026" type="#_x0000_t32" style="position:absolute;margin-left:317.35pt;margin-top:44.65pt;width:6.35pt;height:22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+TxAEAANgDAAAOAAAAZHJzL2Uyb0RvYy54bWysU9uO0zAQfUfiHyy/06QVuy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64D5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26EF77" wp14:editId="08AF5C90">
                <wp:simplePos x="0" y="0"/>
                <wp:positionH relativeFrom="column">
                  <wp:posOffset>2020525</wp:posOffset>
                </wp:positionH>
                <wp:positionV relativeFrom="paragraph">
                  <wp:posOffset>573405</wp:posOffset>
                </wp:positionV>
                <wp:extent cx="80645" cy="288925"/>
                <wp:effectExtent l="57150" t="0" r="33655" b="53975"/>
                <wp:wrapNone/>
                <wp:docPr id="2141228621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645" cy="288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05A89FB" id="直線單箭頭接點 7" o:spid="_x0000_s1026" type="#_x0000_t32" style="position:absolute;margin-left:159.1pt;margin-top:45.15pt;width:6.35pt;height:22.7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64D5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4C1445" wp14:editId="66145D4A">
                <wp:simplePos x="0" y="0"/>
                <wp:positionH relativeFrom="column">
                  <wp:posOffset>1925704</wp:posOffset>
                </wp:positionH>
                <wp:positionV relativeFrom="paragraph">
                  <wp:posOffset>308646</wp:posOffset>
                </wp:positionV>
                <wp:extent cx="681990" cy="318135"/>
                <wp:effectExtent l="0" t="0" r="0" b="5715"/>
                <wp:wrapNone/>
                <wp:docPr id="1867511468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97BC40A" w14:textId="43D8D57F" w:rsidR="009646E1" w:rsidRPr="005F11E1" w:rsidRDefault="009646E1" w:rsidP="009646E1">
                            <w:pPr>
                              <w:widowControl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C64D5F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7.105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C64D5F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754C1445" id="_x0000_s1032" type="#_x0000_t202" style="position:absolute;margin-left:151.65pt;margin-top:24.3pt;width:53.7pt;height:25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" filled="f" stroked="f">
                <v:fill o:detectmouseclick="t"/>
                <v:textbox>
                  <w:txbxContent>
                    <w:p w14:paraId="697BC40A" w14:textId="43D8D57F" w:rsidR="009646E1" w:rsidRPr="005F11E1" w:rsidRDefault="009646E1" w:rsidP="009646E1">
                      <w:pPr>
                        <w:widowControl/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C64D5F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7.105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C64D5F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4D5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37DE5" wp14:editId="1F0440B6">
                <wp:simplePos x="0" y="0"/>
                <wp:positionH relativeFrom="column">
                  <wp:posOffset>1298512</wp:posOffset>
                </wp:positionH>
                <wp:positionV relativeFrom="paragraph">
                  <wp:posOffset>396025</wp:posOffset>
                </wp:positionV>
                <wp:extent cx="681990" cy="318135"/>
                <wp:effectExtent l="0" t="0" r="0" b="5715"/>
                <wp:wrapNone/>
                <wp:docPr id="74435958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" cy="318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D15AAA" w14:textId="1ADC6C9B" w:rsidR="009646E1" w:rsidRPr="005F11E1" w:rsidRDefault="009646E1" w:rsidP="009646E1">
                            <w:pPr>
                              <w:widowControl/>
                              <w:jc w:val="center"/>
                              <w:rPr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C64D5F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6.105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8E613A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 w:rsidR="00C64D5F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5F11E1">
                              <w:rPr>
                                <w:rFonts w:hint="eastAsia"/>
                                <w:noProof/>
                                <w:color w:val="000000" w:themeColor="text1"/>
                                <w:sz w:val="18"/>
                                <w:szCs w:val="1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5F737DE5" id="_x0000_s1033" type="#_x0000_t202" style="position:absolute;margin-left:102.25pt;margin-top:31.2pt;width:53.7pt;height:25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" filled="f" stroked="f">
                <v:fill o:detectmouseclick="t"/>
                <v:textbox>
                  <w:txbxContent>
                    <w:p w14:paraId="21D15AAA" w14:textId="1ADC6C9B" w:rsidR="009646E1" w:rsidRPr="005F11E1" w:rsidRDefault="009646E1" w:rsidP="009646E1">
                      <w:pPr>
                        <w:widowControl/>
                        <w:jc w:val="center"/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C64D5F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6.105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8E613A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9</w:t>
                      </w:r>
                      <w:r w:rsidR="00C64D5F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5F11E1">
                        <w:rPr>
                          <w:rFonts w:hint="eastAsia"/>
                          <w:noProof/>
                          <w:color w:val="000000" w:themeColor="text1"/>
                          <w:sz w:val="18"/>
                          <w:szCs w:val="1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64D5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EEF220A" wp14:editId="62677534">
                <wp:simplePos x="0" y="0"/>
                <wp:positionH relativeFrom="column">
                  <wp:posOffset>1714088</wp:posOffset>
                </wp:positionH>
                <wp:positionV relativeFrom="paragraph">
                  <wp:posOffset>622684</wp:posOffset>
                </wp:positionV>
                <wp:extent cx="51435" cy="241300"/>
                <wp:effectExtent l="19050" t="0" r="62865" b="63500"/>
                <wp:wrapNone/>
                <wp:docPr id="630992022" name="直線單箭頭接點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E6680FC" id="直線單箭頭接點 7" o:spid="_x0000_s1026" type="#_x0000_t32" style="position:absolute;margin-left:134.95pt;margin-top:49.05pt;width:4.0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D57A9" w:rsidRPr="00D04632">
        <w:rPr>
          <w:rFonts w:hint="eastAsia"/>
          <w:noProof/>
        </w:rPr>
        <w:drawing>
          <wp:inline distT="0" distB="0" distL="0" distR="0" wp14:anchorId="6D6C6BA9" wp14:editId="426AF0C0">
            <wp:extent cx="5274310" cy="2419350"/>
            <wp:effectExtent l="0" t="0" r="2540" b="0"/>
            <wp:docPr id="1621898126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EF877" w14:textId="17AAC38E" w:rsidR="00BD57A9" w:rsidRPr="00BD57A9" w:rsidRDefault="00BD57A9" w:rsidP="000C7AA9">
      <w:pPr>
        <w:widowControl/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sz w:val="28"/>
          <w:szCs w:val="28"/>
        </w:rPr>
        <w:t>從圖像中視覺估算波峰的週期，然後</w:t>
      </w: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計算心率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>（bpm）。</w:t>
      </w:r>
    </w:p>
    <w:p w14:paraId="11BECBDE" w14:textId="77777777" w:rsidR="00BD57A9" w:rsidRPr="00BD57A9" w:rsidRDefault="00BD57A9" w:rsidP="000C7AA9">
      <w:pPr>
        <w:widowControl/>
        <w:jc w:val="both"/>
        <w:rPr>
          <w:rFonts w:asciiTheme="minorEastAsia" w:hAnsiTheme="minorEastAsia" w:cs="Times New Roman"/>
          <w:b/>
          <w:bCs/>
          <w:sz w:val="28"/>
          <w:szCs w:val="28"/>
        </w:rPr>
      </w:pP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分析步驟：</w:t>
      </w:r>
    </w:p>
    <w:p w14:paraId="0F9F9D03" w14:textId="409C259C" w:rsidR="00BD57A9" w:rsidRPr="00BD57A9" w:rsidRDefault="00BD57A9" w:rsidP="000C7AA9">
      <w:pPr>
        <w:widowControl/>
        <w:numPr>
          <w:ilvl w:val="0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b/>
          <w:bCs/>
          <w:sz w:val="28"/>
          <w:szCs w:val="28"/>
        </w:rPr>
        <w:lastRenderedPageBreak/>
        <w:t>ECG 信號（上圖）</w:t>
      </w:r>
    </w:p>
    <w:p w14:paraId="79573BED" w14:textId="4241269A" w:rsidR="00BD57A9" w:rsidRPr="00BD57A9" w:rsidRDefault="00BD57A9" w:rsidP="000C7AA9">
      <w:pPr>
        <w:widowControl/>
        <w:numPr>
          <w:ilvl w:val="1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sz w:val="28"/>
          <w:szCs w:val="28"/>
        </w:rPr>
        <w:t xml:space="preserve">估算平均週期（RR 間期）：約 </w:t>
      </w: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0.8 秒</w:t>
      </w:r>
    </w:p>
    <w:p w14:paraId="22A2EA03" w14:textId="7CD51A3C" w:rsidR="00BD57A9" w:rsidRPr="00BD57A9" w:rsidRDefault="00BD57A9" w:rsidP="000C7AA9">
      <w:pPr>
        <w:widowControl/>
        <w:numPr>
          <w:ilvl w:val="1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心率公式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>：</w:t>
      </w:r>
      <w:r w:rsidR="00336DFA">
        <w:rPr>
          <w:rFonts w:asciiTheme="minorEastAsia" w:hAnsiTheme="minorEastAsia" w:cs="Times New Roman" w:hint="eastAsia"/>
          <w:sz w:val="28"/>
          <w:szCs w:val="28"/>
        </w:rPr>
        <w:t xml:space="preserve"> </w:t>
      </w:r>
      <w:r w:rsidRPr="00BD57A9">
        <w:rPr>
          <w:rFonts w:asciiTheme="minorEastAsia" w:hAnsiTheme="minorEastAsia" w:cs="Times New Roman"/>
          <w:color w:val="FF0000"/>
          <w:sz w:val="28"/>
          <w:szCs w:val="28"/>
        </w:rPr>
        <w:t>HR = 60 / 週期</w:t>
      </w:r>
      <w:r w:rsidRPr="00BD57A9">
        <w:rPr>
          <w:rFonts w:asciiTheme="minorEastAsia" w:hAnsiTheme="minorEastAsia" w:cs="Times New Roman"/>
          <w:sz w:val="28"/>
          <w:szCs w:val="28"/>
        </w:rPr>
        <w:t xml:space="preserve">： </w:t>
      </w:r>
    </w:p>
    <w:p w14:paraId="72C002C2" w14:textId="48916D7F" w:rsidR="00BD57A9" w:rsidRPr="00BD57A9" w:rsidRDefault="00BD57A9" w:rsidP="009646E1">
      <w:pPr>
        <w:widowControl/>
        <w:numPr>
          <w:ilvl w:val="2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心率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 xml:space="preserve"> </w:t>
      </w:r>
      <w:r w:rsidRPr="00BD57A9">
        <w:rPr>
          <w:rFonts w:ascii="Cambria Math" w:hAnsi="Cambria Math" w:cs="Cambria Math"/>
          <w:sz w:val="28"/>
          <w:szCs w:val="28"/>
        </w:rPr>
        <w:t>≈</w:t>
      </w:r>
      <w:r w:rsidRPr="00BD57A9">
        <w:rPr>
          <w:rFonts w:asciiTheme="minorEastAsia" w:hAnsiTheme="minorEastAsia" w:cs="Times New Roman"/>
          <w:sz w:val="28"/>
          <w:szCs w:val="28"/>
        </w:rPr>
        <w:t xml:space="preserve"> </w:t>
      </w: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75 bpm</w:t>
      </w:r>
    </w:p>
    <w:p w14:paraId="4B36B4DA" w14:textId="77777777" w:rsidR="00BD57A9" w:rsidRPr="00BD57A9" w:rsidRDefault="00BD57A9" w:rsidP="000C7AA9">
      <w:pPr>
        <w:widowControl/>
        <w:numPr>
          <w:ilvl w:val="0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PPG 信號（下圖）</w:t>
      </w:r>
    </w:p>
    <w:p w14:paraId="0CC4EA16" w14:textId="77777777" w:rsidR="00BD57A9" w:rsidRPr="00BD57A9" w:rsidRDefault="00BD57A9" w:rsidP="000C7AA9">
      <w:pPr>
        <w:widowControl/>
        <w:numPr>
          <w:ilvl w:val="1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sz w:val="28"/>
          <w:szCs w:val="28"/>
        </w:rPr>
        <w:t>PPG 波峰相對規律，但有一些抖動和</w:t>
      </w: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突波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>。</w:t>
      </w:r>
    </w:p>
    <w:p w14:paraId="79550E21" w14:textId="77777777" w:rsidR="00BD57A9" w:rsidRPr="00BD57A9" w:rsidRDefault="00BD57A9" w:rsidP="000C7AA9">
      <w:pPr>
        <w:widowControl/>
        <w:numPr>
          <w:ilvl w:val="1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sz w:val="28"/>
          <w:szCs w:val="28"/>
        </w:rPr>
        <w:t xml:space="preserve">估算平均週期（PP 間期）：約 </w:t>
      </w: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0.9 秒</w:t>
      </w:r>
      <w:r w:rsidRPr="00BD57A9">
        <w:rPr>
          <w:rFonts w:asciiTheme="minorEastAsia" w:hAnsiTheme="minorEastAsia" w:cs="Times New Roman"/>
          <w:sz w:val="28"/>
          <w:szCs w:val="28"/>
        </w:rPr>
        <w:t xml:space="preserve">（初期），後期約 </w:t>
      </w: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0.7~0.8 秒</w:t>
      </w:r>
      <w:r w:rsidRPr="00BD57A9">
        <w:rPr>
          <w:rFonts w:asciiTheme="minorEastAsia" w:hAnsiTheme="minorEastAsia" w:cs="Times New Roman"/>
          <w:sz w:val="28"/>
          <w:szCs w:val="28"/>
        </w:rPr>
        <w:t>。</w:t>
      </w:r>
    </w:p>
    <w:p w14:paraId="4F0BF469" w14:textId="77777777" w:rsidR="00BD57A9" w:rsidRPr="00BD57A9" w:rsidRDefault="00BD57A9" w:rsidP="000C7AA9">
      <w:pPr>
        <w:widowControl/>
        <w:numPr>
          <w:ilvl w:val="1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心率計算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 xml:space="preserve">： </w:t>
      </w:r>
    </w:p>
    <w:p w14:paraId="18AC33B1" w14:textId="77777777" w:rsidR="00BD57A9" w:rsidRPr="00BD57A9" w:rsidRDefault="00BD57A9" w:rsidP="000C7AA9">
      <w:pPr>
        <w:widowControl/>
        <w:numPr>
          <w:ilvl w:val="2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初期心率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 xml:space="preserve"> </w:t>
      </w:r>
      <w:r w:rsidRPr="00BD57A9">
        <w:rPr>
          <w:rFonts w:ascii="Cambria Math" w:hAnsi="Cambria Math" w:cs="Cambria Math"/>
          <w:sz w:val="28"/>
          <w:szCs w:val="28"/>
        </w:rPr>
        <w:t>≈</w:t>
      </w:r>
      <w:r w:rsidRPr="00BD57A9">
        <w:rPr>
          <w:rFonts w:asciiTheme="minorEastAsia" w:hAnsiTheme="minorEastAsia" w:cs="Times New Roman"/>
          <w:sz w:val="28"/>
          <w:szCs w:val="28"/>
        </w:rPr>
        <w:t xml:space="preserve"> </w:t>
      </w: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67 bpm</w:t>
      </w:r>
    </w:p>
    <w:p w14:paraId="2147D516" w14:textId="77777777" w:rsidR="00BD57A9" w:rsidRPr="00BD57A9" w:rsidRDefault="00BD57A9" w:rsidP="000C7AA9">
      <w:pPr>
        <w:widowControl/>
        <w:numPr>
          <w:ilvl w:val="2"/>
          <w:numId w:val="2"/>
        </w:numPr>
        <w:jc w:val="both"/>
        <w:rPr>
          <w:rFonts w:asciiTheme="minorEastAsia" w:hAnsiTheme="minorEastAsia" w:cs="Times New Roman"/>
          <w:sz w:val="28"/>
          <w:szCs w:val="28"/>
        </w:rPr>
      </w:pP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後期心率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 xml:space="preserve"> </w:t>
      </w:r>
      <w:r w:rsidRPr="00BD57A9">
        <w:rPr>
          <w:rFonts w:ascii="Cambria Math" w:hAnsi="Cambria Math" w:cs="Cambria Math"/>
          <w:sz w:val="28"/>
          <w:szCs w:val="28"/>
        </w:rPr>
        <w:t>≈</w:t>
      </w:r>
      <w:r w:rsidRPr="00BD57A9">
        <w:rPr>
          <w:rFonts w:asciiTheme="minorEastAsia" w:hAnsiTheme="minorEastAsia" w:cs="Times New Roman"/>
          <w:sz w:val="28"/>
          <w:szCs w:val="28"/>
        </w:rPr>
        <w:t xml:space="preserve"> </w:t>
      </w: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75~85 bpm</w:t>
      </w:r>
    </w:p>
    <w:p w14:paraId="5BC660EB" w14:textId="77777777" w:rsidR="00BD57A9" w:rsidRPr="00BD57A9" w:rsidRDefault="00BD57A9" w:rsidP="000C7AA9">
      <w:pPr>
        <w:widowControl/>
        <w:jc w:val="both"/>
        <w:rPr>
          <w:rFonts w:asciiTheme="minorEastAsia" w:hAnsiTheme="minorEastAsia" w:cs="Times New Roman"/>
          <w:b/>
          <w:bCs/>
          <w:sz w:val="28"/>
          <w:szCs w:val="28"/>
        </w:rPr>
      </w:pP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結論</w:t>
      </w:r>
    </w:p>
    <w:p w14:paraId="6480EC7D" w14:textId="3DFC3271" w:rsidR="00BD57A9" w:rsidRPr="00BD57A9" w:rsidRDefault="00BD57A9" w:rsidP="000C7AA9">
      <w:pPr>
        <w:widowControl/>
        <w:numPr>
          <w:ilvl w:val="0"/>
          <w:numId w:val="3"/>
        </w:numPr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sz w:val="28"/>
          <w:szCs w:val="28"/>
        </w:rPr>
        <w:t>ECG 訊號</w:t>
      </w: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顯示心率範圍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 xml:space="preserve">約 </w:t>
      </w: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75 bpm</w:t>
      </w:r>
      <w:r w:rsidRPr="00BD57A9">
        <w:rPr>
          <w:rFonts w:asciiTheme="minorEastAsia" w:hAnsiTheme="minorEastAsia" w:cs="Times New Roman"/>
          <w:sz w:val="28"/>
          <w:szCs w:val="28"/>
        </w:rPr>
        <w:t>。</w:t>
      </w:r>
    </w:p>
    <w:p w14:paraId="40FD5E70" w14:textId="77777777" w:rsidR="00BD57A9" w:rsidRPr="00BD57A9" w:rsidRDefault="00BD57A9" w:rsidP="000C7AA9">
      <w:pPr>
        <w:widowControl/>
        <w:numPr>
          <w:ilvl w:val="0"/>
          <w:numId w:val="3"/>
        </w:numPr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sz w:val="28"/>
          <w:szCs w:val="28"/>
        </w:rPr>
        <w:t>PPG 訊號</w:t>
      </w: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顯示心率範圍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 xml:space="preserve">約 </w:t>
      </w:r>
      <w:r w:rsidRPr="00BD57A9">
        <w:rPr>
          <w:rFonts w:asciiTheme="minorEastAsia" w:hAnsiTheme="minorEastAsia" w:cs="Times New Roman"/>
          <w:b/>
          <w:bCs/>
          <w:sz w:val="28"/>
          <w:szCs w:val="28"/>
        </w:rPr>
        <w:t>67~85 bpm</w:t>
      </w:r>
      <w:r w:rsidRPr="00BD57A9">
        <w:rPr>
          <w:rFonts w:asciiTheme="minorEastAsia" w:hAnsiTheme="minorEastAsia" w:cs="Times New Roman"/>
          <w:sz w:val="28"/>
          <w:szCs w:val="28"/>
        </w:rPr>
        <w:t>。</w:t>
      </w:r>
    </w:p>
    <w:p w14:paraId="531CBF29" w14:textId="77777777" w:rsidR="00BD57A9" w:rsidRPr="00BD57A9" w:rsidRDefault="00BD57A9" w:rsidP="000C7AA9">
      <w:pPr>
        <w:widowControl/>
        <w:numPr>
          <w:ilvl w:val="0"/>
          <w:numId w:val="3"/>
        </w:numPr>
        <w:jc w:val="both"/>
        <w:rPr>
          <w:rFonts w:asciiTheme="minorEastAsia" w:hAnsiTheme="minorEastAsia" w:cs="Times New Roman"/>
          <w:sz w:val="28"/>
          <w:szCs w:val="28"/>
        </w:rPr>
      </w:pPr>
      <w:r w:rsidRPr="00BD57A9">
        <w:rPr>
          <w:rFonts w:asciiTheme="minorEastAsia" w:hAnsiTheme="minorEastAsia" w:cs="Times New Roman"/>
          <w:sz w:val="28"/>
          <w:szCs w:val="28"/>
        </w:rPr>
        <w:t xml:space="preserve">兩者趨勢相似，但 ECG </w:t>
      </w:r>
      <w:proofErr w:type="gramStart"/>
      <w:r w:rsidRPr="00BD57A9">
        <w:rPr>
          <w:rFonts w:asciiTheme="minorEastAsia" w:hAnsiTheme="minorEastAsia" w:cs="Times New Roman"/>
          <w:sz w:val="28"/>
          <w:szCs w:val="28"/>
        </w:rPr>
        <w:t>心率稍</w:t>
      </w:r>
      <w:proofErr w:type="gramEnd"/>
      <w:r w:rsidRPr="00BD57A9">
        <w:rPr>
          <w:rFonts w:asciiTheme="minorEastAsia" w:hAnsiTheme="minorEastAsia" w:cs="Times New Roman"/>
          <w:sz w:val="28"/>
          <w:szCs w:val="28"/>
        </w:rPr>
        <w:t>高，符合預期（ECG 檢測 R 波更準確）。</w:t>
      </w:r>
    </w:p>
    <w:p w14:paraId="08871CE9" w14:textId="678023E8" w:rsidR="006E485C" w:rsidRDefault="006E485C" w:rsidP="006E485C">
      <w:pPr>
        <w:pStyle w:val="a5"/>
        <w:widowControl/>
        <w:numPr>
          <w:ilvl w:val="0"/>
          <w:numId w:val="1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討論與心得</w:t>
      </w:r>
    </w:p>
    <w:p w14:paraId="0B792052" w14:textId="77777777" w:rsidR="00AC4933" w:rsidRDefault="006F3ED5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請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討論於此實作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驗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  <w:r>
        <w:rPr>
          <w:rFonts w:ascii="Times New Roman" w:hAnsi="Times New Roman" w:cs="Times New Roman" w:hint="eastAsia"/>
          <w:color w:val="0000FF"/>
          <w:sz w:val="28"/>
          <w:szCs w:val="28"/>
        </w:rPr>
        <w:t>中，所遇到之問題，與學習心得。</w:t>
      </w:r>
    </w:p>
    <w:p w14:paraId="76AE243B" w14:textId="77777777" w:rsidR="00AC4933" w:rsidRDefault="00AC4933" w:rsidP="006F3ED5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</w:p>
    <w:p w14:paraId="29C4D57C" w14:textId="6D05DFAD" w:rsidR="00D10B0A" w:rsidRPr="00D10B0A" w:rsidRDefault="006F3ED5" w:rsidP="00D10B0A">
      <w:pPr>
        <w:pStyle w:val="a5"/>
        <w:widowControl/>
        <w:spacing w:line="320" w:lineRule="exact"/>
        <w:ind w:leftChars="0" w:left="720"/>
        <w:jc w:val="both"/>
        <w:rPr>
          <w:rFonts w:ascii="Times New Roman" w:hAnsi="Times New Roman" w:cs="Times New Roman"/>
          <w:color w:val="0000FF"/>
          <w:sz w:val="28"/>
          <w:szCs w:val="28"/>
        </w:rPr>
      </w:pP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(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字體：新細明體，大小：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1</w:t>
      </w:r>
      <w:r w:rsidRPr="006E485C">
        <w:rPr>
          <w:rFonts w:ascii="Times New Roman" w:hAnsi="Times New Roman" w:cs="Times New Roman"/>
          <w:color w:val="0000FF"/>
          <w:sz w:val="28"/>
          <w:szCs w:val="28"/>
        </w:rPr>
        <w:t>4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，單行間距，左右對齊</w:t>
      </w:r>
      <w:r w:rsidRPr="006E485C">
        <w:rPr>
          <w:rFonts w:ascii="Times New Roman" w:hAnsi="Times New Roman" w:cs="Times New Roman" w:hint="eastAsia"/>
          <w:color w:val="0000FF"/>
          <w:sz w:val="28"/>
          <w:szCs w:val="28"/>
        </w:rPr>
        <w:t>)</w:t>
      </w:r>
    </w:p>
    <w:p w14:paraId="52C5C0C3" w14:textId="77777777" w:rsidR="00C807DA" w:rsidRDefault="00C807DA" w:rsidP="00C807DA">
      <w:pPr>
        <w:pStyle w:val="a5"/>
        <w:jc w:val="both"/>
        <w:rPr>
          <w:rFonts w:asciiTheme="minorEastAsia" w:hAnsiTheme="minorEastAsia" w:cs="Times New Roman"/>
          <w:b/>
          <w:bCs/>
          <w:sz w:val="28"/>
          <w:szCs w:val="28"/>
        </w:rPr>
      </w:pPr>
    </w:p>
    <w:p w14:paraId="22BDC28F" w14:textId="209D6F5B" w:rsidR="00D10B0A" w:rsidRPr="00D10B0A" w:rsidRDefault="00D10B0A" w:rsidP="00C807DA">
      <w:pPr>
        <w:pStyle w:val="a5"/>
        <w:jc w:val="both"/>
        <w:rPr>
          <w:rFonts w:asciiTheme="minorEastAsia" w:hAnsiTheme="minorEastAsia" w:cs="Times New Roman"/>
          <w:b/>
          <w:bCs/>
          <w:sz w:val="28"/>
          <w:szCs w:val="28"/>
        </w:rPr>
      </w:pPr>
      <w:r w:rsidRPr="00D10B0A">
        <w:rPr>
          <w:rFonts w:asciiTheme="minorEastAsia" w:hAnsiTheme="minorEastAsia" w:cs="Times New Roman"/>
          <w:b/>
          <w:bCs/>
          <w:sz w:val="28"/>
          <w:szCs w:val="28"/>
        </w:rPr>
        <w:lastRenderedPageBreak/>
        <w:t>遇到的問題與挑戰</w:t>
      </w:r>
    </w:p>
    <w:p w14:paraId="64DDB5CC" w14:textId="77777777" w:rsidR="00D10B0A" w:rsidRPr="00D10B0A" w:rsidRDefault="00D10B0A" w:rsidP="00C807DA">
      <w:pPr>
        <w:pStyle w:val="a5"/>
        <w:numPr>
          <w:ilvl w:val="0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訊號擷取的穩定性</w:t>
      </w:r>
    </w:p>
    <w:p w14:paraId="289448C0" w14:textId="13248345" w:rsidR="00D10B0A" w:rsidRPr="00D10B0A" w:rsidRDefault="00D10B0A" w:rsidP="00C807DA">
      <w:pPr>
        <w:pStyle w:val="a5"/>
        <w:numPr>
          <w:ilvl w:val="1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在測量 ECG 和 PPG 時，我們發現</w:t>
      </w:r>
      <w:r w:rsidRPr="00C807DA">
        <w:rPr>
          <w:rFonts w:asciiTheme="minorEastAsia" w:hAnsiTheme="minorEastAsia" w:cs="Times New Roman" w:hint="eastAsia"/>
          <w:sz w:val="28"/>
          <w:szCs w:val="28"/>
        </w:rPr>
        <w:t>使用USB當作電源</w:t>
      </w:r>
      <w:r w:rsidRPr="00D10B0A">
        <w:rPr>
          <w:rFonts w:asciiTheme="minorEastAsia" w:hAnsiTheme="minorEastAsia" w:cs="Times New Roman"/>
          <w:sz w:val="28"/>
          <w:szCs w:val="28"/>
        </w:rPr>
        <w:t>訊號容易受到外部干擾，例如電磁波、接觸不良</w:t>
      </w:r>
      <w:r w:rsidRPr="00C807DA">
        <w:rPr>
          <w:rFonts w:asciiTheme="minorEastAsia" w:hAnsiTheme="minorEastAsia" w:cs="Times New Roman" w:hint="eastAsia"/>
          <w:sz w:val="28"/>
          <w:szCs w:val="28"/>
        </w:rPr>
        <w:t>、電腦雜訊</w:t>
      </w:r>
      <w:r w:rsidRPr="00D10B0A">
        <w:rPr>
          <w:rFonts w:asciiTheme="minorEastAsia" w:hAnsiTheme="minorEastAsia" w:cs="Times New Roman"/>
          <w:sz w:val="28"/>
          <w:szCs w:val="28"/>
        </w:rPr>
        <w:t>等問題，導致數據</w:t>
      </w:r>
      <w:proofErr w:type="gramStart"/>
      <w:r w:rsidRPr="00D10B0A">
        <w:rPr>
          <w:rFonts w:asciiTheme="minorEastAsia" w:hAnsiTheme="minorEastAsia" w:cs="Times New Roman"/>
          <w:sz w:val="28"/>
          <w:szCs w:val="28"/>
        </w:rPr>
        <w:t>產生噪聲</w:t>
      </w:r>
      <w:proofErr w:type="gramEnd"/>
      <w:r w:rsidRPr="00D10B0A">
        <w:rPr>
          <w:rFonts w:asciiTheme="minorEastAsia" w:hAnsiTheme="minorEastAsia" w:cs="Times New Roman"/>
          <w:sz w:val="28"/>
          <w:szCs w:val="28"/>
        </w:rPr>
        <w:t>。</w:t>
      </w:r>
    </w:p>
    <w:p w14:paraId="5BB7A7F8" w14:textId="721F35F6" w:rsidR="00D10B0A" w:rsidRPr="00D10B0A" w:rsidRDefault="00D10B0A" w:rsidP="00C807DA">
      <w:pPr>
        <w:pStyle w:val="a5"/>
        <w:numPr>
          <w:ilvl w:val="1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 xml:space="preserve"> PPG 訊號，因為依賴光學感測器，受環境光</w:t>
      </w:r>
      <w:r w:rsidRPr="00C807DA">
        <w:rPr>
          <w:rFonts w:asciiTheme="minorEastAsia" w:hAnsiTheme="minorEastAsia" w:cs="Times New Roman" w:hint="eastAsia"/>
          <w:sz w:val="28"/>
          <w:szCs w:val="28"/>
        </w:rPr>
        <w:t>線</w:t>
      </w:r>
      <w:r w:rsidRPr="00D10B0A">
        <w:rPr>
          <w:rFonts w:asciiTheme="minorEastAsia" w:hAnsiTheme="minorEastAsia" w:cs="Times New Roman"/>
          <w:sz w:val="28"/>
          <w:szCs w:val="28"/>
        </w:rPr>
        <w:t>影響較大，需要調整測量環境來獲得較穩定的訊號。</w:t>
      </w:r>
    </w:p>
    <w:p w14:paraId="2FB3B41B" w14:textId="77777777" w:rsidR="00D10B0A" w:rsidRPr="00D10B0A" w:rsidRDefault="00D10B0A" w:rsidP="00C807DA">
      <w:pPr>
        <w:pStyle w:val="a5"/>
        <w:numPr>
          <w:ilvl w:val="0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數據處理</w:t>
      </w:r>
      <w:proofErr w:type="gramStart"/>
      <w:r w:rsidRPr="00D10B0A">
        <w:rPr>
          <w:rFonts w:asciiTheme="minorEastAsia" w:hAnsiTheme="minorEastAsia" w:cs="Times New Roman"/>
          <w:sz w:val="28"/>
          <w:szCs w:val="28"/>
        </w:rPr>
        <w:t>與心率計算</w:t>
      </w:r>
      <w:proofErr w:type="gramEnd"/>
    </w:p>
    <w:p w14:paraId="1C112F93" w14:textId="320BD2B1" w:rsidR="00D10B0A" w:rsidRPr="00D10B0A" w:rsidRDefault="00D10B0A" w:rsidP="00C807DA">
      <w:pPr>
        <w:pStyle w:val="a5"/>
        <w:numPr>
          <w:ilvl w:val="1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透過 Excel 進行圖表繪製與分析時，初步識別波峰並計算週期有一定難度，特別是在 PPG 訊號中，因為波形變異較大，</w:t>
      </w:r>
      <w:r w:rsidRPr="00C807DA">
        <w:rPr>
          <w:rFonts w:asciiTheme="minorEastAsia" w:hAnsiTheme="minorEastAsia" w:cs="Times New Roman" w:hint="eastAsia"/>
          <w:sz w:val="28"/>
          <w:szCs w:val="28"/>
        </w:rPr>
        <w:t>所退出來</w:t>
      </w:r>
      <w:proofErr w:type="gramStart"/>
      <w:r w:rsidRPr="00C807DA">
        <w:rPr>
          <w:rFonts w:asciiTheme="minorEastAsia" w:hAnsiTheme="minorEastAsia" w:cs="Times New Roman" w:hint="eastAsia"/>
          <w:sz w:val="28"/>
          <w:szCs w:val="28"/>
        </w:rPr>
        <w:t>的心率較</w:t>
      </w:r>
      <w:proofErr w:type="gramEnd"/>
      <w:r w:rsidRPr="00C807DA">
        <w:rPr>
          <w:rFonts w:asciiTheme="minorEastAsia" w:hAnsiTheme="minorEastAsia" w:cs="Times New Roman" w:hint="eastAsia"/>
          <w:sz w:val="28"/>
          <w:szCs w:val="28"/>
        </w:rPr>
        <w:t>不穩定</w:t>
      </w:r>
      <w:r w:rsidRPr="00D10B0A">
        <w:rPr>
          <w:rFonts w:asciiTheme="minorEastAsia" w:hAnsiTheme="minorEastAsia" w:cs="Times New Roman"/>
          <w:sz w:val="28"/>
          <w:szCs w:val="28"/>
        </w:rPr>
        <w:t>。</w:t>
      </w:r>
    </w:p>
    <w:p w14:paraId="5A5AE3FB" w14:textId="0A9E9098" w:rsidR="00D10B0A" w:rsidRPr="00D10B0A" w:rsidRDefault="00D10B0A" w:rsidP="00C807DA">
      <w:pPr>
        <w:pStyle w:val="a5"/>
        <w:numPr>
          <w:ilvl w:val="1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我們嘗試不同的方法來</w:t>
      </w:r>
      <w:proofErr w:type="gramStart"/>
      <w:r w:rsidRPr="00D10B0A">
        <w:rPr>
          <w:rFonts w:asciiTheme="minorEastAsia" w:hAnsiTheme="minorEastAsia" w:cs="Times New Roman"/>
          <w:sz w:val="28"/>
          <w:szCs w:val="28"/>
        </w:rPr>
        <w:t>計算心率</w:t>
      </w:r>
      <w:proofErr w:type="gramEnd"/>
      <w:r w:rsidRPr="00D10B0A">
        <w:rPr>
          <w:rFonts w:asciiTheme="minorEastAsia" w:hAnsiTheme="minorEastAsia" w:cs="Times New Roman"/>
          <w:sz w:val="28"/>
          <w:szCs w:val="28"/>
        </w:rPr>
        <w:t>，包括 手動標記波峰間距 以及 公式計算 HR = 60 / 週期，最後得到較合理的數據範圍（ECG 約 75</w:t>
      </w:r>
      <w:r w:rsidRPr="00C807DA">
        <w:rPr>
          <w:rFonts w:asciiTheme="minorEastAsia" w:hAnsiTheme="minorEastAsia" w:cs="Times New Roman" w:hint="eastAsia"/>
          <w:sz w:val="28"/>
          <w:szCs w:val="28"/>
        </w:rPr>
        <w:t>~</w:t>
      </w:r>
      <w:del w:id="1" w:author="Unknown">
        <w:r w:rsidRPr="00D10B0A">
          <w:rPr>
            <w:rFonts w:asciiTheme="minorEastAsia" w:hAnsiTheme="minorEastAsia" w:cs="Times New Roman"/>
            <w:sz w:val="28"/>
            <w:szCs w:val="28"/>
          </w:rPr>
          <w:delText>100 bpm，PPG 約 67</w:delText>
        </w:r>
      </w:del>
      <w:r w:rsidRPr="00D10B0A">
        <w:rPr>
          <w:rFonts w:asciiTheme="minorEastAsia" w:hAnsiTheme="minorEastAsia" w:cs="Times New Roman"/>
          <w:sz w:val="28"/>
          <w:szCs w:val="28"/>
        </w:rPr>
        <w:t>85 bpm）。</w:t>
      </w:r>
    </w:p>
    <w:p w14:paraId="6BE8FC42" w14:textId="77777777" w:rsidR="00D10B0A" w:rsidRPr="00D10B0A" w:rsidRDefault="00D10B0A" w:rsidP="00C807DA">
      <w:pPr>
        <w:pStyle w:val="a5"/>
        <w:numPr>
          <w:ilvl w:val="0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設備操作與軟體應用</w:t>
      </w:r>
    </w:p>
    <w:p w14:paraId="64225547" w14:textId="77777777" w:rsidR="00D10B0A" w:rsidRPr="00D10B0A" w:rsidRDefault="00D10B0A" w:rsidP="00C807DA">
      <w:pPr>
        <w:pStyle w:val="a5"/>
        <w:numPr>
          <w:ilvl w:val="1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在實驗過程中，我們學習了 主板與子板的使用方法，包括 jumper 設置、韌體燒錄，以及如何透過手機監控軟體來即時觀察訊號。</w:t>
      </w:r>
    </w:p>
    <w:p w14:paraId="142E74D0" w14:textId="77777777" w:rsidR="00D10B0A" w:rsidRPr="00D10B0A" w:rsidRDefault="00D10B0A" w:rsidP="00C807DA">
      <w:pPr>
        <w:pStyle w:val="a5"/>
        <w:numPr>
          <w:ilvl w:val="1"/>
          <w:numId w:val="4"/>
        </w:numPr>
        <w:ind w:left="840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這些步驟對於初次使用感測設備的我們來說需要一些時間熟</w:t>
      </w:r>
      <w:r w:rsidRPr="00D10B0A">
        <w:rPr>
          <w:rFonts w:asciiTheme="minorEastAsia" w:hAnsiTheme="minorEastAsia" w:cs="Times New Roman"/>
          <w:sz w:val="28"/>
          <w:szCs w:val="28"/>
        </w:rPr>
        <w:lastRenderedPageBreak/>
        <w:t>悉，但透過實作，我們更熟練</w:t>
      </w:r>
      <w:proofErr w:type="gramStart"/>
      <w:r w:rsidRPr="00D10B0A">
        <w:rPr>
          <w:rFonts w:asciiTheme="minorEastAsia" w:hAnsiTheme="minorEastAsia" w:cs="Times New Roman"/>
          <w:sz w:val="28"/>
          <w:szCs w:val="28"/>
        </w:rPr>
        <w:t>於物聯網</w:t>
      </w:r>
      <w:proofErr w:type="gramEnd"/>
      <w:r w:rsidRPr="00D10B0A">
        <w:rPr>
          <w:rFonts w:asciiTheme="minorEastAsia" w:hAnsiTheme="minorEastAsia" w:cs="Times New Roman"/>
          <w:sz w:val="28"/>
          <w:szCs w:val="28"/>
        </w:rPr>
        <w:t>生理感測技術的應用。</w:t>
      </w:r>
    </w:p>
    <w:p w14:paraId="5544183E" w14:textId="77777777" w:rsidR="00D10B0A" w:rsidRPr="00D10B0A" w:rsidRDefault="00D10B0A" w:rsidP="00C807DA">
      <w:pPr>
        <w:pStyle w:val="a5"/>
        <w:jc w:val="both"/>
        <w:rPr>
          <w:rFonts w:asciiTheme="minorEastAsia" w:hAnsiTheme="minorEastAsia" w:cs="Times New Roman"/>
          <w:b/>
          <w:bCs/>
          <w:sz w:val="28"/>
          <w:szCs w:val="28"/>
        </w:rPr>
      </w:pPr>
      <w:r w:rsidRPr="00D10B0A">
        <w:rPr>
          <w:rFonts w:asciiTheme="minorEastAsia" w:hAnsiTheme="minorEastAsia" w:cs="Times New Roman"/>
          <w:b/>
          <w:bCs/>
          <w:sz w:val="28"/>
          <w:szCs w:val="28"/>
        </w:rPr>
        <w:t>學習心得與收穫</w:t>
      </w:r>
    </w:p>
    <w:p w14:paraId="3062E3B5" w14:textId="7F1DD1F4" w:rsidR="00D10B0A" w:rsidRPr="00D10B0A" w:rsidRDefault="00D10B0A" w:rsidP="00C807DA">
      <w:pPr>
        <w:pStyle w:val="a5"/>
        <w:jc w:val="both"/>
        <w:rPr>
          <w:rFonts w:asciiTheme="minorEastAsia" w:hAnsiTheme="minorEastAsia" w:cs="Times New Roman"/>
          <w:sz w:val="28"/>
          <w:szCs w:val="28"/>
        </w:rPr>
      </w:pPr>
      <w:r w:rsidRPr="00D10B0A">
        <w:rPr>
          <w:rFonts w:asciiTheme="minorEastAsia" w:hAnsiTheme="minorEastAsia" w:cs="Times New Roman"/>
          <w:sz w:val="28"/>
          <w:szCs w:val="28"/>
        </w:rPr>
        <w:t>這次的實驗不僅讓我們實際操作了 ECG 與 PPG 設備，還讓我們體驗了從 數據擷取、訊號處理</w:t>
      </w:r>
      <w:proofErr w:type="gramStart"/>
      <w:r w:rsidRPr="00D10B0A">
        <w:rPr>
          <w:rFonts w:asciiTheme="minorEastAsia" w:hAnsiTheme="minorEastAsia" w:cs="Times New Roman"/>
          <w:sz w:val="28"/>
          <w:szCs w:val="28"/>
        </w:rPr>
        <w:t>到心率分析</w:t>
      </w:r>
      <w:proofErr w:type="gramEnd"/>
      <w:r w:rsidRPr="00D10B0A">
        <w:rPr>
          <w:rFonts w:asciiTheme="minorEastAsia" w:hAnsiTheme="minorEastAsia" w:cs="Times New Roman"/>
          <w:sz w:val="28"/>
          <w:szCs w:val="28"/>
        </w:rPr>
        <w:t xml:space="preserve"> 的完整流程。這使我們更加理解了生理訊號感測的基本原理，也對未來應用在智慧醫療與健康監測</w:t>
      </w:r>
      <w:r w:rsidRPr="00C807DA">
        <w:rPr>
          <w:rFonts w:asciiTheme="minorEastAsia" w:hAnsiTheme="minorEastAsia" w:cs="Times New Roman" w:hint="eastAsia"/>
          <w:sz w:val="28"/>
          <w:szCs w:val="28"/>
        </w:rPr>
        <w:t>有初步的認識</w:t>
      </w:r>
      <w:r w:rsidRPr="00D10B0A">
        <w:rPr>
          <w:rFonts w:asciiTheme="minorEastAsia" w:hAnsiTheme="minorEastAsia" w:cs="Times New Roman"/>
          <w:sz w:val="28"/>
          <w:szCs w:val="28"/>
        </w:rPr>
        <w:t>。</w:t>
      </w:r>
    </w:p>
    <w:p w14:paraId="39EE5A37" w14:textId="70A6FEB8" w:rsidR="006F3ED5" w:rsidRPr="00C807DA" w:rsidRDefault="006F3ED5" w:rsidP="00C807DA">
      <w:pPr>
        <w:pStyle w:val="a5"/>
        <w:widowControl/>
        <w:ind w:leftChars="0" w:left="720"/>
        <w:jc w:val="both"/>
        <w:rPr>
          <w:rFonts w:asciiTheme="minorEastAsia" w:hAnsiTheme="minorEastAsia" w:cs="Times New Roman"/>
          <w:sz w:val="28"/>
          <w:szCs w:val="28"/>
        </w:rPr>
      </w:pPr>
    </w:p>
    <w:sectPr w:rsidR="006F3ED5" w:rsidRPr="00C807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40E25"/>
    <w:multiLevelType w:val="multilevel"/>
    <w:tmpl w:val="8ED6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D3458E"/>
    <w:multiLevelType w:val="multilevel"/>
    <w:tmpl w:val="353EF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6301B5"/>
    <w:multiLevelType w:val="hybridMultilevel"/>
    <w:tmpl w:val="72886D00"/>
    <w:lvl w:ilvl="0" w:tplc="ADC6192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F677170"/>
    <w:multiLevelType w:val="multilevel"/>
    <w:tmpl w:val="2D58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EB"/>
    <w:rsid w:val="00053148"/>
    <w:rsid w:val="000C7AA9"/>
    <w:rsid w:val="001230EB"/>
    <w:rsid w:val="00174E54"/>
    <w:rsid w:val="001A736A"/>
    <w:rsid w:val="00336DFA"/>
    <w:rsid w:val="00376D42"/>
    <w:rsid w:val="0046020B"/>
    <w:rsid w:val="00482468"/>
    <w:rsid w:val="004D307D"/>
    <w:rsid w:val="004E796F"/>
    <w:rsid w:val="005252A2"/>
    <w:rsid w:val="005F11E1"/>
    <w:rsid w:val="0067154B"/>
    <w:rsid w:val="006B0B47"/>
    <w:rsid w:val="006B4FA6"/>
    <w:rsid w:val="006E485C"/>
    <w:rsid w:val="006F3ED5"/>
    <w:rsid w:val="00725D23"/>
    <w:rsid w:val="007605C6"/>
    <w:rsid w:val="008442D0"/>
    <w:rsid w:val="008C6B82"/>
    <w:rsid w:val="008E245B"/>
    <w:rsid w:val="008E613A"/>
    <w:rsid w:val="009646E1"/>
    <w:rsid w:val="009B3DEB"/>
    <w:rsid w:val="009B577D"/>
    <w:rsid w:val="00A061DD"/>
    <w:rsid w:val="00A13B58"/>
    <w:rsid w:val="00AC4933"/>
    <w:rsid w:val="00BD57A9"/>
    <w:rsid w:val="00C64D5F"/>
    <w:rsid w:val="00C807DA"/>
    <w:rsid w:val="00D10B0A"/>
    <w:rsid w:val="00DA4B20"/>
    <w:rsid w:val="00EE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656B"/>
  <w15:chartTrackingRefBased/>
  <w15:docId w15:val="{90C01FC6-B016-436B-BCF7-99B57A1D0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E485C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6E485C"/>
  </w:style>
  <w:style w:type="paragraph" w:styleId="a5">
    <w:name w:val="List Paragraph"/>
    <w:basedOn w:val="a"/>
    <w:uiPriority w:val="34"/>
    <w:qFormat/>
    <w:rsid w:val="006E48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3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林文彥</dc:creator>
  <cp:keywords/>
  <dc:description/>
  <cp:lastModifiedBy>葉一</cp:lastModifiedBy>
  <cp:revision>2</cp:revision>
  <dcterms:created xsi:type="dcterms:W3CDTF">2025-03-05T14:34:00Z</dcterms:created>
  <dcterms:modified xsi:type="dcterms:W3CDTF">2025-03-05T14:34:00Z</dcterms:modified>
</cp:coreProperties>
</file>